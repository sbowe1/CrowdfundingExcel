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D8AD" w14:textId="041DB9D0" w:rsidR="00460A28" w:rsidRPr="00460A28" w:rsidRDefault="00460A28">
      <w:pPr>
        <w:jc w:val="right"/>
        <w:rPr>
          <w:ins w:id="0" w:author="Sidney Bowe" w:date="2022-03-23T12:44:00Z"/>
          <w:rFonts w:ascii="Times New Roman" w:hAnsi="Times New Roman" w:cs="Times New Roman"/>
          <w:sz w:val="24"/>
          <w:szCs w:val="24"/>
          <w:rPrChange w:id="1" w:author="Sidney Bowe" w:date="2022-03-23T12:44:00Z">
            <w:rPr>
              <w:ins w:id="2" w:author="Sidney Bowe" w:date="2022-03-23T12:44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3" w:author="Sidney Bowe" w:date="2022-03-23T12:44:00Z">
          <w:pPr>
            <w:jc w:val="center"/>
          </w:pPr>
        </w:pPrChange>
      </w:pPr>
      <w:ins w:id="4" w:author="Sidney Bowe" w:date="2022-03-23T12:44:00Z">
        <w:r>
          <w:rPr>
            <w:rFonts w:ascii="Times New Roman" w:hAnsi="Times New Roman" w:cs="Times New Roman"/>
            <w:sz w:val="24"/>
            <w:szCs w:val="24"/>
          </w:rPr>
          <w:t>Sidney Bowe</w:t>
        </w:r>
      </w:ins>
    </w:p>
    <w:p w14:paraId="188F3E1B" w14:textId="535AEB18" w:rsidR="00EF55B3" w:rsidRDefault="00070782" w:rsidP="00070782">
      <w:pPr>
        <w:jc w:val="center"/>
        <w:rPr>
          <w:ins w:id="5" w:author="Sidney Bowe" w:date="2022-03-23T01:19:00Z"/>
          <w:rFonts w:ascii="Times New Roman" w:hAnsi="Times New Roman" w:cs="Times New Roman"/>
          <w:sz w:val="24"/>
          <w:szCs w:val="24"/>
        </w:rPr>
      </w:pPr>
      <w:ins w:id="6" w:author="Sidney Bowe" w:date="2022-03-23T01:19:00Z">
        <w:r>
          <w:rPr>
            <w:rFonts w:ascii="Times New Roman" w:hAnsi="Times New Roman" w:cs="Times New Roman"/>
            <w:b/>
            <w:bCs/>
            <w:sz w:val="24"/>
            <w:szCs w:val="24"/>
          </w:rPr>
          <w:t>Crowdfunding Analysis</w:t>
        </w:r>
      </w:ins>
    </w:p>
    <w:p w14:paraId="56BA1EC1" w14:textId="250ABC5B" w:rsidR="00070782" w:rsidRDefault="00AE3AB4" w:rsidP="00070782">
      <w:pPr>
        <w:rPr>
          <w:ins w:id="7" w:author="Sidney Bowe" w:date="2022-03-23T12:19:00Z"/>
          <w:rFonts w:ascii="Times New Roman" w:hAnsi="Times New Roman" w:cs="Times New Roman"/>
          <w:sz w:val="24"/>
          <w:szCs w:val="24"/>
        </w:rPr>
      </w:pPr>
      <w:ins w:id="8" w:author="Sidney Bowe" w:date="2022-03-23T12:19:00Z">
        <w:r>
          <w:rPr>
            <w:rFonts w:ascii="Times New Roman" w:hAnsi="Times New Roman" w:cs="Times New Roman"/>
            <w:sz w:val="24"/>
            <w:szCs w:val="24"/>
            <w:u w:val="single"/>
          </w:rPr>
          <w:t>Conclusions</w:t>
        </w:r>
      </w:ins>
    </w:p>
    <w:p w14:paraId="68A3770C" w14:textId="6D564949" w:rsidR="00DA13CB" w:rsidRDefault="00AE3AB4" w:rsidP="00070782">
      <w:pPr>
        <w:rPr>
          <w:ins w:id="9" w:author="Sidney Bowe" w:date="2022-03-23T12:33:00Z"/>
          <w:rFonts w:ascii="Times New Roman" w:hAnsi="Times New Roman" w:cs="Times New Roman"/>
          <w:sz w:val="24"/>
          <w:szCs w:val="24"/>
        </w:rPr>
      </w:pPr>
      <w:ins w:id="10" w:author="Sidney Bowe" w:date="2022-03-23T12:21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11" w:author="Sidney Bowe" w:date="2022-03-23T12:24:00Z">
        <w:r>
          <w:rPr>
            <w:rFonts w:ascii="Times New Roman" w:hAnsi="Times New Roman" w:cs="Times New Roman"/>
            <w:sz w:val="24"/>
            <w:szCs w:val="24"/>
          </w:rPr>
          <w:t xml:space="preserve">Among the 9 different parent categories, </w:t>
        </w:r>
        <w:r w:rsidR="00A31C4E">
          <w:rPr>
            <w:rFonts w:ascii="Times New Roman" w:hAnsi="Times New Roman" w:cs="Times New Roman"/>
            <w:sz w:val="24"/>
            <w:szCs w:val="24"/>
          </w:rPr>
          <w:t xml:space="preserve">all but Journalism returned around a 50% success rate. </w:t>
        </w:r>
      </w:ins>
      <w:ins w:id="12" w:author="Sidney Bowe" w:date="2022-03-23T12:27:00Z">
        <w:r w:rsidR="00A31C4E">
          <w:rPr>
            <w:rFonts w:ascii="Times New Roman" w:hAnsi="Times New Roman" w:cs="Times New Roman"/>
            <w:sz w:val="24"/>
            <w:szCs w:val="24"/>
          </w:rPr>
          <w:t>Journalism was the only parent ca</w:t>
        </w:r>
      </w:ins>
      <w:ins w:id="13" w:author="Sidney Bowe" w:date="2022-03-23T12:28:00Z">
        <w:r w:rsidR="00A31C4E">
          <w:rPr>
            <w:rFonts w:ascii="Times New Roman" w:hAnsi="Times New Roman" w:cs="Times New Roman"/>
            <w:sz w:val="24"/>
            <w:szCs w:val="24"/>
          </w:rPr>
          <w:t>tegory with a 100% success rate, however the small sample size of 4 greatly reduces the importance of its s</w:t>
        </w:r>
      </w:ins>
      <w:ins w:id="14" w:author="Sidney Bowe" w:date="2022-03-23T12:29:00Z">
        <w:r w:rsidR="00A31C4E">
          <w:rPr>
            <w:rFonts w:ascii="Times New Roman" w:hAnsi="Times New Roman" w:cs="Times New Roman"/>
            <w:sz w:val="24"/>
            <w:szCs w:val="24"/>
          </w:rPr>
          <w:t xml:space="preserve">uccess. </w:t>
        </w:r>
      </w:ins>
      <w:ins w:id="15" w:author="Sidney Bowe" w:date="2022-03-23T12:31:00Z">
        <w:r w:rsidR="00DA13CB">
          <w:rPr>
            <w:rFonts w:ascii="Times New Roman" w:hAnsi="Times New Roman" w:cs="Times New Roman"/>
            <w:sz w:val="24"/>
            <w:szCs w:val="24"/>
          </w:rPr>
          <w:t>The categories with the most attention</w:t>
        </w:r>
      </w:ins>
      <w:ins w:id="16" w:author="Sidney Bowe" w:date="2022-03-23T12:32:00Z">
        <w:r w:rsidR="00DA13CB">
          <w:rPr>
            <w:rFonts w:ascii="Times New Roman" w:hAnsi="Times New Roman" w:cs="Times New Roman"/>
            <w:sz w:val="24"/>
            <w:szCs w:val="24"/>
          </w:rPr>
          <w:t>—Theater, Film &amp; Video, and Music—demonstrate a</w:t>
        </w:r>
      </w:ins>
      <w:ins w:id="17" w:author="Sidney Bowe" w:date="2022-03-23T12:33:00Z">
        <w:r w:rsidR="00DA13CB">
          <w:rPr>
            <w:rFonts w:ascii="Times New Roman" w:hAnsi="Times New Roman" w:cs="Times New Roman"/>
            <w:sz w:val="24"/>
            <w:szCs w:val="24"/>
          </w:rPr>
          <w:t>n audience preference towards visual and audial entertainment.</w:t>
        </w:r>
      </w:ins>
      <w:ins w:id="18" w:author="Sidney Bowe" w:date="2022-03-23T13:40:00Z">
        <w:r w:rsidR="00CA215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27E8B472" w14:textId="28FA8EAA" w:rsidR="00AE3AB4" w:rsidRDefault="00DA13CB" w:rsidP="00070782">
      <w:pPr>
        <w:rPr>
          <w:ins w:id="19" w:author="Sidney Bowe" w:date="2022-03-23T13:18:00Z"/>
          <w:rFonts w:ascii="Times New Roman" w:hAnsi="Times New Roman" w:cs="Times New Roman"/>
          <w:sz w:val="24"/>
          <w:szCs w:val="24"/>
        </w:rPr>
      </w:pPr>
      <w:ins w:id="20" w:author="Sidney Bowe" w:date="2022-03-23T12:33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21" w:author="Sidney Bowe" w:date="2022-03-23T12:32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Sidney Bowe" w:date="2022-03-23T13:09:00Z">
        <w:r w:rsidR="00DE1DE3">
          <w:rPr>
            <w:rFonts w:ascii="Times New Roman" w:hAnsi="Times New Roman" w:cs="Times New Roman"/>
            <w:sz w:val="24"/>
            <w:szCs w:val="24"/>
          </w:rPr>
          <w:t>Plays</w:t>
        </w:r>
      </w:ins>
      <w:ins w:id="23" w:author="Sidney Bowe" w:date="2022-03-23T13:11:00Z">
        <w:r w:rsidR="00DE1DE3">
          <w:rPr>
            <w:rFonts w:ascii="Times New Roman" w:hAnsi="Times New Roman" w:cs="Times New Roman"/>
            <w:sz w:val="24"/>
            <w:szCs w:val="24"/>
          </w:rPr>
          <w:t xml:space="preserve">, the most </w:t>
        </w:r>
      </w:ins>
      <w:ins w:id="24" w:author="Sidney Bowe" w:date="2022-03-24T01:29:00Z">
        <w:r w:rsidR="00B17010">
          <w:rPr>
            <w:rFonts w:ascii="Times New Roman" w:hAnsi="Times New Roman" w:cs="Times New Roman"/>
            <w:sz w:val="24"/>
            <w:szCs w:val="24"/>
          </w:rPr>
          <w:t>populous</w:t>
        </w:r>
      </w:ins>
      <w:ins w:id="25" w:author="Sidney Bowe" w:date="2022-03-23T13:11:00Z">
        <w:r w:rsidR="00DE1DE3">
          <w:rPr>
            <w:rFonts w:ascii="Times New Roman" w:hAnsi="Times New Roman" w:cs="Times New Roman"/>
            <w:sz w:val="24"/>
            <w:szCs w:val="24"/>
          </w:rPr>
          <w:t xml:space="preserve"> subcategory,</w:t>
        </w:r>
      </w:ins>
      <w:ins w:id="26" w:author="Sidney Bowe" w:date="2022-03-23T13:09:00Z">
        <w:r w:rsidR="00DE1DE3">
          <w:rPr>
            <w:rFonts w:ascii="Times New Roman" w:hAnsi="Times New Roman" w:cs="Times New Roman"/>
            <w:sz w:val="24"/>
            <w:szCs w:val="24"/>
          </w:rPr>
          <w:t xml:space="preserve"> make up the entirety of the Theater parent </w:t>
        </w:r>
      </w:ins>
      <w:ins w:id="27" w:author="Sidney Bowe" w:date="2022-03-23T13:10:00Z">
        <w:r w:rsidR="00DE1DE3">
          <w:rPr>
            <w:rFonts w:ascii="Times New Roman" w:hAnsi="Times New Roman" w:cs="Times New Roman"/>
            <w:sz w:val="24"/>
            <w:szCs w:val="24"/>
          </w:rPr>
          <w:t>category</w:t>
        </w:r>
      </w:ins>
      <w:ins w:id="28" w:author="Sidney Bowe" w:date="2022-03-23T13:11:00Z">
        <w:r w:rsidR="00DE1DE3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29" w:author="Sidney Bowe" w:date="2022-03-23T13:14:00Z">
        <w:r w:rsidR="00DE1DE3">
          <w:rPr>
            <w:rFonts w:ascii="Times New Roman" w:hAnsi="Times New Roman" w:cs="Times New Roman"/>
            <w:sz w:val="24"/>
            <w:szCs w:val="24"/>
          </w:rPr>
          <w:t xml:space="preserve">The </w:t>
        </w:r>
        <w:r w:rsidR="006C2BCE">
          <w:rPr>
            <w:rFonts w:ascii="Times New Roman" w:hAnsi="Times New Roman" w:cs="Times New Roman"/>
            <w:sz w:val="24"/>
            <w:szCs w:val="24"/>
          </w:rPr>
          <w:t xml:space="preserve">number of Theater campaigns </w:t>
        </w:r>
      </w:ins>
      <w:ins w:id="30" w:author="Sidney Bowe" w:date="2022-03-23T13:15:00Z">
        <w:r w:rsidR="006C2BCE">
          <w:rPr>
            <w:rFonts w:ascii="Times New Roman" w:hAnsi="Times New Roman" w:cs="Times New Roman"/>
            <w:sz w:val="24"/>
            <w:szCs w:val="24"/>
          </w:rPr>
          <w:t>is nearly double that of the next 2 most numerous parent categories</w:t>
        </w:r>
      </w:ins>
      <w:ins w:id="31" w:author="Sidney Bowe" w:date="2022-03-23T13:16:00Z">
        <w:r w:rsidR="006C2BCE">
          <w:rPr>
            <w:rFonts w:ascii="Times New Roman" w:hAnsi="Times New Roman" w:cs="Times New Roman"/>
            <w:sz w:val="24"/>
            <w:szCs w:val="24"/>
          </w:rPr>
          <w:t>—Film &amp; Video and Music. This makes the subcategory Plays not only more popular than the other subcategories, but also their parent categories as a whole</w:t>
        </w:r>
      </w:ins>
      <w:ins w:id="32" w:author="Sidney Bowe" w:date="2022-03-23T13:18:00Z">
        <w:r w:rsidR="006C2BCE">
          <w:rPr>
            <w:rFonts w:ascii="Times New Roman" w:hAnsi="Times New Roman" w:cs="Times New Roman"/>
            <w:sz w:val="24"/>
            <w:szCs w:val="24"/>
          </w:rPr>
          <w:t>.</w:t>
        </w:r>
      </w:ins>
      <w:ins w:id="33" w:author="Sidney Bowe" w:date="2022-03-23T13:40:00Z">
        <w:r w:rsidR="00CA215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0EBDFE66" w14:textId="31DB6260" w:rsidR="006C2BCE" w:rsidRDefault="006C2BCE" w:rsidP="00070782">
      <w:pPr>
        <w:rPr>
          <w:ins w:id="34" w:author="Sidney Bowe" w:date="2022-03-23T12:19:00Z"/>
          <w:rFonts w:ascii="Times New Roman" w:hAnsi="Times New Roman" w:cs="Times New Roman"/>
          <w:sz w:val="24"/>
          <w:szCs w:val="24"/>
        </w:rPr>
      </w:pPr>
      <w:ins w:id="35" w:author="Sidney Bowe" w:date="2022-03-23T13:18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36" w:author="Sidney Bowe" w:date="2022-03-23T13:29:00Z">
        <w:r w:rsidR="008407AF">
          <w:rPr>
            <w:rFonts w:ascii="Times New Roman" w:hAnsi="Times New Roman" w:cs="Times New Roman"/>
            <w:sz w:val="24"/>
            <w:szCs w:val="24"/>
          </w:rPr>
          <w:t xml:space="preserve">On average, while the number of cancellations tend to stay relatively consistent year-round </w:t>
        </w:r>
      </w:ins>
      <w:ins w:id="37" w:author="Sidney Bowe" w:date="2022-03-23T13:30:00Z">
        <w:r w:rsidR="008407AF">
          <w:rPr>
            <w:rFonts w:ascii="Times New Roman" w:hAnsi="Times New Roman" w:cs="Times New Roman"/>
            <w:sz w:val="24"/>
            <w:szCs w:val="24"/>
          </w:rPr>
          <w:t xml:space="preserve">(only varying by around 10 cases), the number of successes drops at the end of the </w:t>
        </w:r>
      </w:ins>
      <w:ins w:id="38" w:author="Sidney Bowe" w:date="2022-03-23T13:31:00Z">
        <w:r w:rsidR="008407AF">
          <w:rPr>
            <w:rFonts w:ascii="Times New Roman" w:hAnsi="Times New Roman" w:cs="Times New Roman"/>
            <w:sz w:val="24"/>
            <w:szCs w:val="24"/>
          </w:rPr>
          <w:t>3rd</w:t>
        </w:r>
      </w:ins>
      <w:ins w:id="39" w:author="Sidney Bowe" w:date="2022-03-23T13:30:00Z">
        <w:r w:rsidR="008407AF">
          <w:rPr>
            <w:rFonts w:ascii="Times New Roman" w:hAnsi="Times New Roman" w:cs="Times New Roman"/>
            <w:sz w:val="24"/>
            <w:szCs w:val="24"/>
          </w:rPr>
          <w:t xml:space="preserve"> quarter and </w:t>
        </w:r>
      </w:ins>
      <w:ins w:id="40" w:author="Sidney Bowe" w:date="2022-03-23T13:31:00Z">
        <w:r w:rsidR="008407AF">
          <w:rPr>
            <w:rFonts w:ascii="Times New Roman" w:hAnsi="Times New Roman" w:cs="Times New Roman"/>
            <w:sz w:val="24"/>
            <w:szCs w:val="24"/>
          </w:rPr>
          <w:t>beginning of the 4th quarter</w:t>
        </w:r>
      </w:ins>
      <w:ins w:id="41" w:author="Sidney Bowe" w:date="2022-03-23T13:32:00Z">
        <w:r w:rsidR="008407AF">
          <w:rPr>
            <w:rFonts w:ascii="Times New Roman" w:hAnsi="Times New Roman" w:cs="Times New Roman"/>
            <w:sz w:val="24"/>
            <w:szCs w:val="24"/>
          </w:rPr>
          <w:t xml:space="preserve"> (September – October)</w:t>
        </w:r>
      </w:ins>
      <w:ins w:id="42" w:author="Sidney Bowe" w:date="2022-03-23T13:31:00Z">
        <w:r w:rsidR="008407AF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43" w:author="Sidney Bowe" w:date="2022-03-24T01:07:00Z">
        <w:r w:rsidR="00706E30">
          <w:rPr>
            <w:rFonts w:ascii="Times New Roman" w:hAnsi="Times New Roman" w:cs="Times New Roman"/>
            <w:sz w:val="24"/>
            <w:szCs w:val="24"/>
          </w:rPr>
          <w:t xml:space="preserve">The number of failed campaigns also reach a record low during this period, indicating that less campaigns are created during these two months. </w:t>
        </w:r>
      </w:ins>
    </w:p>
    <w:p w14:paraId="506F2B4F" w14:textId="7C5DEDEE" w:rsidR="00AE3AB4" w:rsidRDefault="00AE3AB4" w:rsidP="00070782">
      <w:pPr>
        <w:rPr>
          <w:ins w:id="44" w:author="Sidney Bowe" w:date="2022-03-23T12:19:00Z"/>
          <w:rFonts w:ascii="Times New Roman" w:hAnsi="Times New Roman" w:cs="Times New Roman"/>
          <w:sz w:val="24"/>
          <w:szCs w:val="24"/>
        </w:rPr>
      </w:pPr>
      <w:ins w:id="45" w:author="Sidney Bowe" w:date="2022-03-23T12:19:00Z">
        <w:r>
          <w:rPr>
            <w:rFonts w:ascii="Times New Roman" w:hAnsi="Times New Roman" w:cs="Times New Roman"/>
            <w:sz w:val="24"/>
            <w:szCs w:val="24"/>
            <w:u w:val="single"/>
          </w:rPr>
          <w:t>Limitations</w:t>
        </w:r>
      </w:ins>
    </w:p>
    <w:p w14:paraId="3A7DC71C" w14:textId="196F3BB9" w:rsidR="00AE3AB4" w:rsidRDefault="005C2054" w:rsidP="00070782">
      <w:pPr>
        <w:rPr>
          <w:ins w:id="46" w:author="Sidney Bowe" w:date="2022-03-23T12:19:00Z"/>
          <w:rFonts w:ascii="Times New Roman" w:hAnsi="Times New Roman" w:cs="Times New Roman"/>
          <w:sz w:val="24"/>
          <w:szCs w:val="24"/>
        </w:rPr>
      </w:pPr>
      <w:ins w:id="47" w:author="Sidney Bowe" w:date="2022-03-24T01:14:00Z">
        <w:r>
          <w:rPr>
            <w:rFonts w:ascii="Times New Roman" w:hAnsi="Times New Roman" w:cs="Times New Roman"/>
            <w:sz w:val="24"/>
            <w:szCs w:val="24"/>
          </w:rPr>
          <w:tab/>
          <w:t>Although a sample size of 1000 would normally be considered st</w:t>
        </w:r>
      </w:ins>
      <w:ins w:id="48" w:author="Sidney Bowe" w:date="2022-03-24T01:15:00Z">
        <w:r>
          <w:rPr>
            <w:rFonts w:ascii="Times New Roman" w:hAnsi="Times New Roman" w:cs="Times New Roman"/>
            <w:sz w:val="24"/>
            <w:szCs w:val="24"/>
          </w:rPr>
          <w:t xml:space="preserve">rong, it is small compared to the number of </w:t>
        </w:r>
        <w:r w:rsidR="00122254">
          <w:rPr>
            <w:rFonts w:ascii="Times New Roman" w:hAnsi="Times New Roman" w:cs="Times New Roman"/>
            <w:sz w:val="24"/>
            <w:szCs w:val="24"/>
          </w:rPr>
          <w:t xml:space="preserve">parent and subcategories present within the dataset. </w:t>
        </w:r>
      </w:ins>
      <w:ins w:id="49" w:author="Sidney Bowe" w:date="2022-03-24T01:16:00Z">
        <w:r w:rsidR="00122254">
          <w:rPr>
            <w:rFonts w:ascii="Times New Roman" w:hAnsi="Times New Roman" w:cs="Times New Roman"/>
            <w:sz w:val="24"/>
            <w:szCs w:val="24"/>
          </w:rPr>
          <w:t xml:space="preserve">With some subcategories containing less than 10 campaigns, in depth analysis becomes difficult. </w:t>
        </w:r>
      </w:ins>
      <w:ins w:id="50" w:author="Sidney Bowe" w:date="2022-03-24T01:27:00Z">
        <w:r w:rsidR="000C10E4">
          <w:rPr>
            <w:rFonts w:ascii="Times New Roman" w:hAnsi="Times New Roman" w:cs="Times New Roman"/>
            <w:sz w:val="24"/>
            <w:szCs w:val="24"/>
          </w:rPr>
          <w:t xml:space="preserve">Obtaining more data pertaining to less popular </w:t>
        </w:r>
      </w:ins>
      <w:ins w:id="51" w:author="Sidney Bowe" w:date="2022-03-24T01:28:00Z">
        <w:r w:rsidR="000C10E4">
          <w:rPr>
            <w:rFonts w:ascii="Times New Roman" w:hAnsi="Times New Roman" w:cs="Times New Roman"/>
            <w:sz w:val="24"/>
            <w:szCs w:val="24"/>
          </w:rPr>
          <w:t>parent category/</w:t>
        </w:r>
      </w:ins>
      <w:ins w:id="52" w:author="Sidney Bowe" w:date="2022-03-24T01:27:00Z">
        <w:r w:rsidR="000C10E4">
          <w:rPr>
            <w:rFonts w:ascii="Times New Roman" w:hAnsi="Times New Roman" w:cs="Times New Roman"/>
            <w:sz w:val="24"/>
            <w:szCs w:val="24"/>
          </w:rPr>
          <w:t>subcategories may uncover hidden trends within</w:t>
        </w:r>
      </w:ins>
      <w:ins w:id="53" w:author="Sidney Bowe" w:date="2022-03-24T01:28:00Z">
        <w:r w:rsidR="000C10E4">
          <w:rPr>
            <w:rFonts w:ascii="Times New Roman" w:hAnsi="Times New Roman" w:cs="Times New Roman"/>
            <w:sz w:val="24"/>
            <w:szCs w:val="24"/>
          </w:rPr>
          <w:t xml:space="preserve"> each parent category/subcategory. </w:t>
        </w:r>
      </w:ins>
      <w:ins w:id="54" w:author="Sidney Bowe" w:date="2022-03-24T01:24:00Z">
        <w:r w:rsidR="00E34E6F">
          <w:rPr>
            <w:rFonts w:ascii="Times New Roman" w:hAnsi="Times New Roman" w:cs="Times New Roman"/>
            <w:sz w:val="24"/>
            <w:szCs w:val="24"/>
          </w:rPr>
          <w:t xml:space="preserve">Additionally, data was only taken from 7 different countries, with a focus on Western countries. </w:t>
        </w:r>
      </w:ins>
      <w:ins w:id="55" w:author="Sidney Bowe" w:date="2022-03-24T01:23:00Z">
        <w:r w:rsidR="00E34E6F">
          <w:rPr>
            <w:rFonts w:ascii="Times New Roman" w:hAnsi="Times New Roman" w:cs="Times New Roman"/>
            <w:sz w:val="24"/>
            <w:szCs w:val="24"/>
          </w:rPr>
          <w:t>Expanding the data to survey more</w:t>
        </w:r>
      </w:ins>
      <w:ins w:id="56" w:author="Sidney Bowe" w:date="2022-03-24T01:25:00Z">
        <w:r w:rsidR="00E34E6F">
          <w:rPr>
            <w:rFonts w:ascii="Times New Roman" w:hAnsi="Times New Roman" w:cs="Times New Roman"/>
            <w:sz w:val="24"/>
            <w:szCs w:val="24"/>
          </w:rPr>
          <w:t xml:space="preserve"> Eastern</w:t>
        </w:r>
      </w:ins>
      <w:ins w:id="57" w:author="Sidney Bowe" w:date="2022-03-24T01:23:00Z">
        <w:r w:rsidR="00E34E6F">
          <w:rPr>
            <w:rFonts w:ascii="Times New Roman" w:hAnsi="Times New Roman" w:cs="Times New Roman"/>
            <w:sz w:val="24"/>
            <w:szCs w:val="24"/>
          </w:rPr>
          <w:t xml:space="preserve"> countries would </w:t>
        </w:r>
      </w:ins>
      <w:ins w:id="58" w:author="Sidney Bowe" w:date="2022-03-24T01:25:00Z">
        <w:r w:rsidR="00E34E6F">
          <w:rPr>
            <w:rFonts w:ascii="Times New Roman" w:hAnsi="Times New Roman" w:cs="Times New Roman"/>
            <w:sz w:val="24"/>
            <w:szCs w:val="24"/>
          </w:rPr>
          <w:t xml:space="preserve">eliminate </w:t>
        </w:r>
      </w:ins>
      <w:ins w:id="59" w:author="Sidney Bowe" w:date="2022-03-24T01:26:00Z">
        <w:r w:rsidR="000C10E4">
          <w:rPr>
            <w:rFonts w:ascii="Times New Roman" w:hAnsi="Times New Roman" w:cs="Times New Roman"/>
            <w:sz w:val="24"/>
            <w:szCs w:val="24"/>
          </w:rPr>
          <w:t>the Eurocentric bias present in</w:t>
        </w:r>
      </w:ins>
      <w:ins w:id="60" w:author="Sidney Bowe" w:date="2022-03-24T01:27:00Z">
        <w:r w:rsidR="000C10E4">
          <w:rPr>
            <w:rFonts w:ascii="Times New Roman" w:hAnsi="Times New Roman" w:cs="Times New Roman"/>
            <w:sz w:val="24"/>
            <w:szCs w:val="24"/>
          </w:rPr>
          <w:t xml:space="preserve"> the current dataset. </w:t>
        </w:r>
      </w:ins>
    </w:p>
    <w:p w14:paraId="3A879631" w14:textId="584028DC" w:rsidR="00AE3AB4" w:rsidRDefault="00AE3AB4" w:rsidP="00070782">
      <w:pPr>
        <w:rPr>
          <w:ins w:id="61" w:author="Sidney Bowe" w:date="2022-03-23T12:19:00Z"/>
          <w:rFonts w:ascii="Times New Roman" w:hAnsi="Times New Roman" w:cs="Times New Roman"/>
          <w:sz w:val="24"/>
          <w:szCs w:val="24"/>
        </w:rPr>
      </w:pPr>
      <w:ins w:id="62" w:author="Sidney Bowe" w:date="2022-03-23T12:19:00Z">
        <w:r>
          <w:rPr>
            <w:rFonts w:ascii="Times New Roman" w:hAnsi="Times New Roman" w:cs="Times New Roman"/>
            <w:sz w:val="24"/>
            <w:szCs w:val="24"/>
            <w:u w:val="single"/>
          </w:rPr>
          <w:t>Extensions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306C6E98" w14:textId="5A90864E" w:rsidR="00AE3AB4" w:rsidRDefault="00460A28" w:rsidP="00070782">
      <w:pPr>
        <w:rPr>
          <w:ins w:id="63" w:author="Sidney Bowe" w:date="2022-03-23T12:57:00Z"/>
          <w:rFonts w:ascii="Times New Roman" w:hAnsi="Times New Roman" w:cs="Times New Roman"/>
          <w:sz w:val="24"/>
          <w:szCs w:val="24"/>
        </w:rPr>
      </w:pPr>
      <w:ins w:id="64" w:author="Sidney Bowe" w:date="2022-03-23T12:44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65" w:author="Sidney Bowe" w:date="2022-03-23T12:46:00Z">
        <w:r>
          <w:rPr>
            <w:rFonts w:ascii="Times New Roman" w:hAnsi="Times New Roman" w:cs="Times New Roman"/>
            <w:sz w:val="24"/>
            <w:szCs w:val="24"/>
          </w:rPr>
          <w:t>Another useful table and graph would be comparing crowdfunding success rate</w:t>
        </w:r>
      </w:ins>
      <w:ins w:id="66" w:author="Sidney Bowe" w:date="2022-03-23T12:47:00Z">
        <w:r>
          <w:rPr>
            <w:rFonts w:ascii="Times New Roman" w:hAnsi="Times New Roman" w:cs="Times New Roman"/>
            <w:sz w:val="24"/>
            <w:szCs w:val="24"/>
          </w:rPr>
          <w:t xml:space="preserve"> of specific parent/subcategories</w:t>
        </w:r>
      </w:ins>
      <w:ins w:id="67" w:author="Sidney Bowe" w:date="2022-03-23T12:46:00Z">
        <w:r>
          <w:rPr>
            <w:rFonts w:ascii="Times New Roman" w:hAnsi="Times New Roman" w:cs="Times New Roman"/>
            <w:sz w:val="24"/>
            <w:szCs w:val="24"/>
          </w:rPr>
          <w:t xml:space="preserve"> between countries.</w:t>
        </w:r>
      </w:ins>
      <w:ins w:id="68" w:author="Sidney Bowe" w:date="2022-03-23T12:54:00Z">
        <w:r w:rsidR="00255850">
          <w:rPr>
            <w:rFonts w:ascii="Times New Roman" w:hAnsi="Times New Roman" w:cs="Times New Roman"/>
            <w:sz w:val="24"/>
            <w:szCs w:val="24"/>
          </w:rPr>
          <w:t xml:space="preserve"> While </w:t>
        </w:r>
      </w:ins>
      <w:ins w:id="69" w:author="Sidney Bowe" w:date="2022-03-23T12:55:00Z">
        <w:r w:rsidR="0054424A">
          <w:rPr>
            <w:rFonts w:ascii="Times New Roman" w:hAnsi="Times New Roman" w:cs="Times New Roman"/>
            <w:sz w:val="24"/>
            <w:szCs w:val="24"/>
          </w:rPr>
          <w:t>Documentaries, for example, may be popular in one country, it may be less so in another.</w:t>
        </w:r>
      </w:ins>
      <w:ins w:id="70" w:author="Sidney Bowe" w:date="2022-03-23T12:46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1" w:author="Sidney Bowe" w:date="2022-03-23T12:47:00Z">
        <w:r>
          <w:rPr>
            <w:rFonts w:ascii="Times New Roman" w:hAnsi="Times New Roman" w:cs="Times New Roman"/>
            <w:sz w:val="24"/>
            <w:szCs w:val="24"/>
          </w:rPr>
          <w:t>Understanding which market favors a particular product</w:t>
        </w:r>
      </w:ins>
      <w:ins w:id="72" w:author="Sidney Bowe" w:date="2022-03-23T12:48:00Z">
        <w:r>
          <w:rPr>
            <w:rFonts w:ascii="Times New Roman" w:hAnsi="Times New Roman" w:cs="Times New Roman"/>
            <w:sz w:val="24"/>
            <w:szCs w:val="24"/>
          </w:rPr>
          <w:t xml:space="preserve"> can provide insight into where </w:t>
        </w:r>
      </w:ins>
      <w:ins w:id="73" w:author="Sidney Bowe" w:date="2022-03-23T12:49:00Z">
        <w:r w:rsidR="00B60913">
          <w:rPr>
            <w:rFonts w:ascii="Times New Roman" w:hAnsi="Times New Roman" w:cs="Times New Roman"/>
            <w:sz w:val="24"/>
            <w:szCs w:val="24"/>
          </w:rPr>
          <w:t>crowdfunding companies should</w:t>
        </w:r>
      </w:ins>
      <w:ins w:id="74" w:author="Sidney Bowe" w:date="2022-03-23T12:50:00Z">
        <w:r w:rsidR="00B60913">
          <w:rPr>
            <w:rFonts w:ascii="Times New Roman" w:hAnsi="Times New Roman" w:cs="Times New Roman"/>
            <w:sz w:val="24"/>
            <w:szCs w:val="24"/>
          </w:rPr>
          <w:t xml:space="preserve"> invest their future resources. </w:t>
        </w:r>
      </w:ins>
      <w:ins w:id="75" w:author="Sidney Bowe" w:date="2022-03-23T12:49:00Z">
        <w:r w:rsidR="00B6091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757D4296" w14:textId="2870EC96" w:rsidR="0054424A" w:rsidRPr="00AE3AB4" w:rsidRDefault="0054424A" w:rsidP="00070782">
      <w:pPr>
        <w:rPr>
          <w:rFonts w:ascii="Times New Roman" w:hAnsi="Times New Roman" w:cs="Times New Roman"/>
          <w:sz w:val="24"/>
          <w:szCs w:val="24"/>
        </w:rPr>
      </w:pPr>
      <w:ins w:id="76" w:author="Sidney Bowe" w:date="2022-03-23T12:58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77" w:author="Sidney Bowe" w:date="2022-03-23T13:05:00Z">
        <w:r w:rsidR="00F76198">
          <w:rPr>
            <w:rFonts w:ascii="Times New Roman" w:hAnsi="Times New Roman" w:cs="Times New Roman"/>
            <w:sz w:val="24"/>
            <w:szCs w:val="24"/>
          </w:rPr>
          <w:t>Bar g</w:t>
        </w:r>
      </w:ins>
      <w:ins w:id="78" w:author="Sidney Bowe" w:date="2022-03-23T12:59:00Z">
        <w:r>
          <w:rPr>
            <w:rFonts w:ascii="Times New Roman" w:hAnsi="Times New Roman" w:cs="Times New Roman"/>
            <w:sz w:val="24"/>
            <w:szCs w:val="24"/>
          </w:rPr>
          <w:t>raphs l</w:t>
        </w:r>
      </w:ins>
      <w:ins w:id="79" w:author="Sidney Bowe" w:date="2022-03-23T12:58:00Z">
        <w:r>
          <w:rPr>
            <w:rFonts w:ascii="Times New Roman" w:hAnsi="Times New Roman" w:cs="Times New Roman"/>
            <w:sz w:val="24"/>
            <w:szCs w:val="24"/>
          </w:rPr>
          <w:t xml:space="preserve">ooking at the distribution of outcomes by </w:t>
        </w:r>
      </w:ins>
      <w:ins w:id="80" w:author="Sidney Bowe" w:date="2022-03-23T12:59:00Z">
        <w:r>
          <w:rPr>
            <w:rFonts w:ascii="Times New Roman" w:hAnsi="Times New Roman" w:cs="Times New Roman"/>
            <w:sz w:val="24"/>
            <w:szCs w:val="24"/>
          </w:rPr>
          <w:t xml:space="preserve">brackets of total goals can also be created. </w:t>
        </w:r>
        <w:r w:rsidR="00406060">
          <w:rPr>
            <w:rFonts w:ascii="Times New Roman" w:hAnsi="Times New Roman" w:cs="Times New Roman"/>
            <w:sz w:val="24"/>
            <w:szCs w:val="24"/>
          </w:rPr>
          <w:t xml:space="preserve">Perhaps some of the crowdfunding </w:t>
        </w:r>
      </w:ins>
      <w:ins w:id="81" w:author="Sidney Bowe" w:date="2022-03-23T13:00:00Z">
        <w:r w:rsidR="00406060">
          <w:rPr>
            <w:rFonts w:ascii="Times New Roman" w:hAnsi="Times New Roman" w:cs="Times New Roman"/>
            <w:sz w:val="24"/>
            <w:szCs w:val="24"/>
          </w:rPr>
          <w:t xml:space="preserve">projects failed simply because their fundraising goal was unreasonable. Seeing the relative </w:t>
        </w:r>
      </w:ins>
      <w:ins w:id="82" w:author="Sidney Bowe" w:date="2022-03-23T13:02:00Z">
        <w:r w:rsidR="00406060">
          <w:rPr>
            <w:rFonts w:ascii="Times New Roman" w:hAnsi="Times New Roman" w:cs="Times New Roman"/>
            <w:sz w:val="24"/>
            <w:szCs w:val="24"/>
          </w:rPr>
          <w:t>numbers of successes, failures, and cancellations per goal bracket can shed some light on which goal ranges tend to be the mo</w:t>
        </w:r>
      </w:ins>
      <w:ins w:id="83" w:author="Sidney Bowe" w:date="2022-03-23T13:03:00Z">
        <w:r w:rsidR="00406060">
          <w:rPr>
            <w:rFonts w:ascii="Times New Roman" w:hAnsi="Times New Roman" w:cs="Times New Roman"/>
            <w:sz w:val="24"/>
            <w:szCs w:val="24"/>
          </w:rPr>
          <w:t xml:space="preserve">st fruitful. </w:t>
        </w:r>
      </w:ins>
    </w:p>
    <w:sectPr w:rsidR="0054424A" w:rsidRPr="00AE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dney Bowe">
    <w15:presenceInfo w15:providerId="Windows Live" w15:userId="6a9f9f1d9c6bb5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82"/>
    <w:rsid w:val="00070782"/>
    <w:rsid w:val="000879E5"/>
    <w:rsid w:val="000C10E4"/>
    <w:rsid w:val="00122254"/>
    <w:rsid w:val="00255850"/>
    <w:rsid w:val="00406060"/>
    <w:rsid w:val="00460A28"/>
    <w:rsid w:val="0054424A"/>
    <w:rsid w:val="005C2054"/>
    <w:rsid w:val="006C2BCE"/>
    <w:rsid w:val="00706E30"/>
    <w:rsid w:val="00823927"/>
    <w:rsid w:val="008407AF"/>
    <w:rsid w:val="00A31C4E"/>
    <w:rsid w:val="00AE3AB4"/>
    <w:rsid w:val="00B17010"/>
    <w:rsid w:val="00B60913"/>
    <w:rsid w:val="00C463BB"/>
    <w:rsid w:val="00CA2159"/>
    <w:rsid w:val="00DA13CB"/>
    <w:rsid w:val="00DE1DE3"/>
    <w:rsid w:val="00E34E6F"/>
    <w:rsid w:val="00F76198"/>
    <w:rsid w:val="00F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A8B7"/>
  <w15:chartTrackingRefBased/>
  <w15:docId w15:val="{ACBD9E63-8677-489E-B5F5-D0B8EA54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Bowe</dc:creator>
  <cp:keywords/>
  <dc:description/>
  <cp:lastModifiedBy>Sidney Bowe</cp:lastModifiedBy>
  <cp:revision>8</cp:revision>
  <dcterms:created xsi:type="dcterms:W3CDTF">2022-03-23T08:17:00Z</dcterms:created>
  <dcterms:modified xsi:type="dcterms:W3CDTF">2022-03-24T08:29:00Z</dcterms:modified>
</cp:coreProperties>
</file>